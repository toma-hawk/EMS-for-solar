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Energy management system in solar powered applications</w:t>
      </w:r>
    </w:p>
    <w:p w:rsidR="00000000" w:rsidDel="00000000" w:rsidP="00000000" w:rsidRDefault="00000000" w:rsidRPr="00000000" w14:paraId="00000002">
      <w:pPr>
        <w:spacing w:after="240" w:before="240" w:lineRule="auto"/>
        <w:rPr>
          <w:del w:author="Parithi Govindaraju" w:id="0" w:date="2020-02-06T11:40:53Z"/>
        </w:rPr>
      </w:pPr>
      <w:r w:rsidDel="00000000" w:rsidR="00000000" w:rsidRPr="00000000">
        <w:rPr>
          <w:rtl w:val="0"/>
        </w:rPr>
        <w:t xml:space="preserve"> </w:t>
      </w:r>
      <w:del w:author="Parithi Govindaraju" w:id="0" w:date="2020-02-06T11:40:53Z">
        <w:r w:rsidDel="00000000" w:rsidR="00000000" w:rsidRPr="00000000">
          <w:rPr>
            <w:rtl w:val="0"/>
          </w:rPr>
          <w:delText xml:space="preserve"> </w:delText>
        </w:r>
      </w:del>
    </w:p>
    <w:p w:rsidR="00000000" w:rsidDel="00000000" w:rsidP="00000000" w:rsidRDefault="00000000" w:rsidRPr="00000000" w14:paraId="00000003">
      <w:pPr>
        <w:spacing w:after="240" w:before="240" w:lineRule="auto"/>
        <w:rPr/>
      </w:pPr>
      <w:del w:author="Parithi Govindaraju" w:id="0" w:date="2020-02-06T11:40:53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system typically consists of Energy source (Solar panels) and standardized energy storage modules consisting of either high power(HP) or High energy (HE) devices or combined along with the Master control unit and Power distribution unit.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Solar panels are used as energy source and Li-ion battery with specific configuration is chosen as Energy Storage system</w:t>
      </w:r>
      <w:ins w:author="Parithi Govindaraju" w:id="1" w:date="2020-02-06T11:54:22Z">
        <w:r w:rsidDel="00000000" w:rsidR="00000000" w:rsidRPr="00000000">
          <w:rPr>
            <w:rtl w:val="0"/>
          </w:rPr>
          <w:t xml:space="preserve"> </w:t>
        </w:r>
      </w:ins>
      <w:r w:rsidDel="00000000" w:rsidR="00000000" w:rsidRPr="00000000">
        <w:rPr>
          <w:rtl w:val="0"/>
        </w:rPr>
        <w:t xml:space="preserve">(ESS).</w:t>
      </w:r>
      <w:ins w:author="Parithi Govindaraju" w:id="2" w:date="2020-02-06T11:48:54Z">
        <w:r w:rsidDel="00000000" w:rsidR="00000000" w:rsidRPr="00000000">
          <w:rPr>
            <w:rtl w:val="0"/>
          </w:rPr>
          <w:t xml:space="preserve"> </w:t>
        </w:r>
      </w:ins>
      <w:r w:rsidDel="00000000" w:rsidR="00000000" w:rsidRPr="00000000">
        <w:rPr>
          <w:rtl w:val="0"/>
        </w:rPr>
        <w:t xml:space="preserve">Different types of ESS</w:t>
      </w:r>
      <w:ins w:author="Parithi Govindaraju" w:id="3" w:date="2020-02-06T11:48:58Z">
        <w:r w:rsidDel="00000000" w:rsidR="00000000" w:rsidRPr="00000000">
          <w:rPr>
            <w:rtl w:val="0"/>
          </w:rPr>
          <w:t xml:space="preserve">, in addition to batteries, </w:t>
        </w:r>
      </w:ins>
      <w:del w:author="Parithi Govindaraju" w:id="3" w:date="2020-02-06T11:48:58Z">
        <w:r w:rsidDel="00000000" w:rsidR="00000000" w:rsidRPr="00000000">
          <w:rPr>
            <w:rtl w:val="0"/>
          </w:rPr>
          <w:delText xml:space="preserve"> </w:delText>
        </w:r>
      </w:del>
      <w:r w:rsidDel="00000000" w:rsidR="00000000" w:rsidRPr="00000000">
        <w:rPr>
          <w:rtl w:val="0"/>
        </w:rPr>
        <w:t xml:space="preserve">such as Electrical double layer capacitors (EDLC) can be incorporated as well. </w:t>
      </w:r>
    </w:p>
    <w:p w:rsidR="00000000" w:rsidDel="00000000" w:rsidP="00000000" w:rsidRDefault="00000000" w:rsidRPr="00000000" w14:paraId="00000007">
      <w:pPr>
        <w:spacing w:after="240" w:before="240" w:lineRule="auto"/>
        <w:rPr>
          <w:del w:author="Parithi Govindaraju" w:id="4" w:date="2020-02-06T11:49:22Z"/>
        </w:rPr>
      </w:pPr>
      <w:r w:rsidDel="00000000" w:rsidR="00000000" w:rsidRPr="00000000">
        <w:rPr>
          <w:rtl w:val="0"/>
        </w:rPr>
        <w:t xml:space="preserve"> </w:t>
      </w:r>
      <w:del w:author="Parithi Govindaraju" w:id="4" w:date="2020-02-06T11:49:22Z">
        <w:r w:rsidDel="00000000" w:rsidR="00000000" w:rsidRPr="00000000">
          <w:rPr>
            <w:rtl w:val="0"/>
          </w:rPr>
        </w:r>
      </w:del>
    </w:p>
    <w:p w:rsidR="00000000" w:rsidDel="00000000" w:rsidP="00000000" w:rsidRDefault="00000000" w:rsidRPr="00000000" w14:paraId="00000008">
      <w:pPr>
        <w:spacing w:after="240" w:before="240" w:lineRule="auto"/>
        <w:rPr>
          <w:del w:author="Parithi Govindaraju" w:id="5" w:date="2020-02-06T11:49:22Z"/>
        </w:rPr>
      </w:pPr>
      <w:del w:author="Parithi Govindaraju" w:id="4" w:date="2020-02-06T11:49:22Z">
        <w:r w:rsidDel="00000000" w:rsidR="00000000" w:rsidRPr="00000000">
          <w:rPr>
            <w:rtl w:val="0"/>
          </w:rPr>
          <w:delText xml:space="preserve"> </w:delText>
        </w:r>
      </w:del>
      <w:ins w:author="Parithi Govindaraju" w:id="4" w:date="2020-02-06T11:49:22Z">
        <w:r w:rsidDel="00000000" w:rsidR="00000000" w:rsidRPr="00000000">
          <w:rPr>
            <w:rtl w:val="0"/>
          </w:rPr>
          <w:t xml:space="preserve">Most propulsion systems and subsystems used in mobility applications are sized for their operating point (typically, the point in which the transportation vehicle operates for the most duration during the mission). This appears to be the best strategy for single energy source vehicles, but with the advent of electric mobility and multiple energy sources/storage systems for achieving electric propulsion, there is tremendous scope to improve the energy usage over the entire operating envelope.</w:t>
        </w:r>
      </w:ins>
      <w:del w:author="Parithi Govindaraju" w:id="5" w:date="2020-02-06T11:49:22Z">
        <w:r w:rsidDel="00000000" w:rsidR="00000000" w:rsidRPr="00000000">
          <w:rPr>
            <w:rtl w:val="0"/>
          </w:rPr>
        </w:r>
      </w:del>
    </w:p>
    <w:p w:rsidR="00000000" w:rsidDel="00000000" w:rsidP="00000000" w:rsidRDefault="00000000" w:rsidRPr="00000000" w14:paraId="00000009">
      <w:pPr>
        <w:spacing w:after="240" w:before="240" w:lineRule="auto"/>
        <w:rPr/>
      </w:pPr>
      <w:ins w:author="Parithi Govindaraju" w:id="5" w:date="2020-02-06T11:49:22Z">
        <w:r w:rsidDel="00000000" w:rsidR="00000000" w:rsidRPr="00000000">
          <w:rPr>
            <w:rtl w:val="0"/>
          </w:rPr>
          <w:t xml:space="preserve">For efficient use of energy available, </w:t>
        </w:r>
      </w:ins>
      <w:del w:author="Parithi Govindaraju" w:id="6" w:date="2020-02-06T11:50:45Z">
        <w:r w:rsidDel="00000000" w:rsidR="00000000" w:rsidRPr="00000000">
          <w:rPr>
            <w:rtl w:val="0"/>
          </w:rPr>
          <w:delText xml:space="preserve">T</w:delText>
        </w:r>
      </w:del>
      <w:ins w:author="Parithi Govindaraju" w:id="6" w:date="2020-02-06T11:50:45Z">
        <w:r w:rsidDel="00000000" w:rsidR="00000000" w:rsidRPr="00000000">
          <w:rPr>
            <w:rtl w:val="0"/>
          </w:rPr>
          <w:t xml:space="preserve">t</w:t>
        </w:r>
      </w:ins>
      <w:r w:rsidDel="00000000" w:rsidR="00000000" w:rsidRPr="00000000">
        <w:rPr>
          <w:rtl w:val="0"/>
        </w:rPr>
        <w:t xml:space="preserve">he load must be able to utilize the energy from the two or more sources</w:t>
      </w:r>
      <w:ins w:author="Parithi Govindaraju" w:id="7" w:date="2020-02-06T11:52:32Z">
        <w:r w:rsidDel="00000000" w:rsidR="00000000" w:rsidRPr="00000000">
          <w:rPr>
            <w:rtl w:val="0"/>
          </w:rPr>
          <w:t xml:space="preserve"> in an optimal manner</w:t>
        </w:r>
      </w:ins>
      <w:del w:author="Parithi Govindaraju" w:id="7" w:date="2020-02-06T11:52:32Z">
        <w:r w:rsidDel="00000000" w:rsidR="00000000" w:rsidRPr="00000000">
          <w:rPr>
            <w:rtl w:val="0"/>
          </w:rPr>
          <w:delText xml:space="preserve"> efficiently</w:delText>
        </w:r>
      </w:del>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cases are possible in solar powered vehicles</w:t>
      </w:r>
    </w:p>
    <w:p w:rsidR="00000000" w:rsidDel="00000000" w:rsidP="00000000" w:rsidRDefault="00000000" w:rsidRPr="00000000" w14:paraId="0000000B">
      <w:pPr>
        <w:spacing w:after="240" w:before="240" w:lineRule="auto"/>
        <w:rPr/>
      </w:pPr>
      <w:r w:rsidDel="00000000" w:rsidR="00000000" w:rsidRPr="00000000">
        <w:rPr>
          <w:rtl w:val="0"/>
        </w:rPr>
        <w:t xml:space="preserve">Case1:</w:t>
      </w:r>
    </w:p>
    <w:p w:rsidR="00000000" w:rsidDel="00000000" w:rsidP="00000000" w:rsidRDefault="00000000" w:rsidRPr="00000000" w14:paraId="0000000C">
      <w:pPr>
        <w:spacing w:after="240" w:before="240" w:lineRule="auto"/>
        <w:rPr/>
      </w:pPr>
      <w:r w:rsidDel="00000000" w:rsidR="00000000" w:rsidRPr="00000000">
        <w:rPr>
          <w:rtl w:val="0"/>
        </w:rPr>
        <w:t xml:space="preserve">When sufficient power is generated by solar panel</w:t>
      </w:r>
      <w:ins w:author="Parithi Govindaraju" w:id="8" w:date="2020-02-06T12:14:53Z">
        <w:r w:rsidDel="00000000" w:rsidR="00000000" w:rsidRPr="00000000">
          <w:rPr>
            <w:rtl w:val="0"/>
          </w:rPr>
          <w:t xml:space="preserve">; the</w:t>
        </w:r>
      </w:ins>
      <w:del w:author="Parithi Govindaraju" w:id="8" w:date="2020-02-06T12:14:53Z">
        <w:r w:rsidDel="00000000" w:rsidR="00000000" w:rsidRPr="00000000">
          <w:rPr>
            <w:rtl w:val="0"/>
          </w:rPr>
          <w:delText xml:space="preserve"> -</w:delText>
        </w:r>
      </w:del>
      <w:r w:rsidDel="00000000" w:rsidR="00000000" w:rsidRPr="00000000">
        <w:rPr>
          <w:rtl w:val="0"/>
        </w:rPr>
        <w:t xml:space="preserve"> power flow must be completely towards the load</w:t>
      </w:r>
      <w:ins w:author="Parithi Govindaraju" w:id="9" w:date="2020-02-06T12:14:59Z">
        <w:r w:rsidDel="00000000" w:rsidR="00000000" w:rsidRPr="00000000">
          <w:rPr>
            <w:rtl w:val="0"/>
          </w:rPr>
          <w:t xml:space="preserve">.</w:t>
        </w:r>
      </w:ins>
      <w:del w:author="Parithi Govindaraju" w:id="9" w:date="2020-02-06T12:14:59Z">
        <w:r w:rsidDel="00000000" w:rsidR="00000000" w:rsidRPr="00000000">
          <w:rPr>
            <w:rtl w:val="0"/>
          </w:rPr>
          <w:delText xml:space="preserve"> </w:delText>
        </w:r>
      </w:del>
      <w:r w:rsidDel="00000000" w:rsidR="00000000" w:rsidRPr="00000000">
        <w:rPr>
          <w:rtl w:val="0"/>
        </w:rPr>
        <w:t xml:space="preserve">,</w:t>
      </w:r>
      <w:ins w:author="Parithi Govindaraju" w:id="10" w:date="2020-02-06T12:15:06Z">
        <w:r w:rsidDel="00000000" w:rsidR="00000000" w:rsidRPr="00000000">
          <w:rPr>
            <w:rtl w:val="0"/>
          </w:rPr>
          <w:t xml:space="preserve">In</w:t>
        </w:r>
      </w:ins>
      <w:del w:author="Parithi Govindaraju" w:id="10" w:date="2020-02-06T12:15:06Z">
        <w:r w:rsidDel="00000000" w:rsidR="00000000" w:rsidRPr="00000000">
          <w:rPr>
            <w:rtl w:val="0"/>
          </w:rPr>
          <w:delText xml:space="preserve"> in</w:delText>
        </w:r>
      </w:del>
      <w:r w:rsidDel="00000000" w:rsidR="00000000" w:rsidRPr="00000000">
        <w:rPr>
          <w:rtl w:val="0"/>
        </w:rPr>
        <w:t xml:space="preserve"> case of excess power generat</w:t>
      </w:r>
      <w:ins w:author="Parithi Govindaraju" w:id="11" w:date="2020-02-06T12:15:17Z">
        <w:r w:rsidDel="00000000" w:rsidR="00000000" w:rsidRPr="00000000">
          <w:rPr>
            <w:rtl w:val="0"/>
          </w:rPr>
          <w:t xml:space="preserve">ion by the solar panel, t</w:t>
        </w:r>
      </w:ins>
      <w:del w:author="Parithi Govindaraju" w:id="11" w:date="2020-02-06T12:15:17Z">
        <w:r w:rsidDel="00000000" w:rsidR="00000000" w:rsidRPr="00000000">
          <w:rPr>
            <w:rtl w:val="0"/>
          </w:rPr>
          <w:delText xml:space="preserve">ed more than required . T</w:delText>
        </w:r>
      </w:del>
      <w:r w:rsidDel="00000000" w:rsidR="00000000" w:rsidRPr="00000000">
        <w:rPr>
          <w:rtl w:val="0"/>
        </w:rPr>
        <w:t xml:space="preserve">he excess power is utilized in charging the battery.</w:t>
      </w:r>
    </w:p>
    <w:p w:rsidR="00000000" w:rsidDel="00000000" w:rsidP="00000000" w:rsidRDefault="00000000" w:rsidRPr="00000000" w14:paraId="0000000D">
      <w:pPr>
        <w:spacing w:after="240" w:before="240" w:lineRule="auto"/>
        <w:rPr/>
      </w:pPr>
      <w:r w:rsidDel="00000000" w:rsidR="00000000" w:rsidRPr="00000000">
        <w:rPr>
          <w:rtl w:val="0"/>
        </w:rPr>
        <w:t xml:space="preserve">Case 2:</w:t>
      </w:r>
    </w:p>
    <w:p w:rsidR="00000000" w:rsidDel="00000000" w:rsidP="00000000" w:rsidRDefault="00000000" w:rsidRPr="00000000" w14:paraId="0000000E">
      <w:pPr>
        <w:spacing w:after="240" w:before="240" w:lineRule="auto"/>
        <w:rPr/>
      </w:pPr>
      <w:ins w:author="Parithi Govindaraju" w:id="12" w:date="2020-02-06T12:16:11Z">
        <w:r w:rsidDel="00000000" w:rsidR="00000000" w:rsidRPr="00000000">
          <w:rPr>
            <w:rtl w:val="0"/>
          </w:rPr>
          <w:t xml:space="preserve">W</w:t>
        </w:r>
      </w:ins>
      <w:del w:author="Parithi Govindaraju" w:id="12" w:date="2020-02-06T12:16:11Z">
        <w:r w:rsidDel="00000000" w:rsidR="00000000" w:rsidRPr="00000000">
          <w:rPr>
            <w:rtl w:val="0"/>
          </w:rPr>
          <w:delText xml:space="preserve">w</w:delText>
        </w:r>
      </w:del>
      <w:r w:rsidDel="00000000" w:rsidR="00000000" w:rsidRPr="00000000">
        <w:rPr>
          <w:rtl w:val="0"/>
        </w:rPr>
        <w:t xml:space="preserve">hen the solar power</w:t>
      </w:r>
      <w:ins w:author="Parithi Govindaraju" w:id="13" w:date="2020-02-06T12:16:14Z">
        <w:r w:rsidDel="00000000" w:rsidR="00000000" w:rsidRPr="00000000">
          <w:rPr>
            <w:rtl w:val="0"/>
          </w:rPr>
          <w:t xml:space="preserve"> generated</w:t>
        </w:r>
      </w:ins>
      <w:r w:rsidDel="00000000" w:rsidR="00000000" w:rsidRPr="00000000">
        <w:rPr>
          <w:rtl w:val="0"/>
        </w:rPr>
        <w:t xml:space="preserve"> is very very less compared to required, the load power requirement is met from the battery.</w:t>
      </w:r>
    </w:p>
    <w:p w:rsidR="00000000" w:rsidDel="00000000" w:rsidP="00000000" w:rsidRDefault="00000000" w:rsidRPr="00000000" w14:paraId="0000000F">
      <w:pPr>
        <w:spacing w:after="240" w:before="240" w:lineRule="auto"/>
        <w:rPr/>
      </w:pPr>
      <w:r w:rsidDel="00000000" w:rsidR="00000000" w:rsidRPr="00000000">
        <w:rPr>
          <w:rtl w:val="0"/>
        </w:rPr>
        <w:t xml:space="preserve">Case 3:</w:t>
      </w:r>
    </w:p>
    <w:p w:rsidR="00000000" w:rsidDel="00000000" w:rsidP="00000000" w:rsidRDefault="00000000" w:rsidRPr="00000000" w14:paraId="00000010">
      <w:pPr>
        <w:spacing w:after="240" w:before="240" w:lineRule="auto"/>
        <w:rPr>
          <w:del w:author="Parithi Govindaraju" w:id="19" w:date="2020-02-06T12:19:14Z"/>
        </w:rPr>
      </w:pPr>
      <w:del w:author="Parithi Govindaraju" w:id="14" w:date="2020-02-06T12:16:30Z">
        <w:r w:rsidDel="00000000" w:rsidR="00000000" w:rsidRPr="00000000">
          <w:rPr>
            <w:rtl w:val="0"/>
          </w:rPr>
          <w:delText xml:space="preserve">w</w:delText>
        </w:r>
      </w:del>
      <w:ins w:author="Parithi Govindaraju" w:id="14" w:date="2020-02-06T12:16:30Z">
        <w:r w:rsidDel="00000000" w:rsidR="00000000" w:rsidRPr="00000000">
          <w:rPr>
            <w:rtl w:val="0"/>
          </w:rPr>
          <w:t xml:space="preserve">W</w:t>
        </w:r>
      </w:ins>
      <w:r w:rsidDel="00000000" w:rsidR="00000000" w:rsidRPr="00000000">
        <w:rPr>
          <w:rtl w:val="0"/>
        </w:rPr>
        <w:t xml:space="preserve">hen power from solar cell is adequate but not sufficient enough to meet </w:t>
      </w:r>
      <w:ins w:author="Parithi Govindaraju" w:id="15" w:date="2020-02-06T12:16:45Z">
        <w:r w:rsidDel="00000000" w:rsidR="00000000" w:rsidRPr="00000000">
          <w:rPr>
            <w:rtl w:val="0"/>
          </w:rPr>
          <w:t xml:space="preserve">entire </w:t>
        </w:r>
      </w:ins>
      <w:r w:rsidDel="00000000" w:rsidR="00000000" w:rsidRPr="00000000">
        <w:rPr>
          <w:rtl w:val="0"/>
        </w:rPr>
        <w:t xml:space="preserve">load demand, the </w:t>
      </w:r>
      <w:ins w:author="Parithi Govindaraju" w:id="16" w:date="2020-02-06T12:17:03Z">
        <w:r w:rsidDel="00000000" w:rsidR="00000000" w:rsidRPr="00000000">
          <w:rPr>
            <w:rtl w:val="0"/>
          </w:rPr>
          <w:t xml:space="preserve">load </w:t>
        </w:r>
      </w:ins>
      <w:r w:rsidDel="00000000" w:rsidR="00000000" w:rsidRPr="00000000">
        <w:rPr>
          <w:rtl w:val="0"/>
        </w:rPr>
        <w:t xml:space="preserve">requirement is met by utilizing </w:t>
      </w:r>
      <w:ins w:author="Parithi Govindaraju" w:id="17" w:date="2020-02-06T12:17:14Z">
        <w:r w:rsidDel="00000000" w:rsidR="00000000" w:rsidRPr="00000000">
          <w:rPr>
            <w:rtl w:val="0"/>
          </w:rPr>
          <w:t xml:space="preserve">both solar and </w:t>
        </w:r>
      </w:ins>
      <w:del w:author="Parithi Govindaraju" w:id="17" w:date="2020-02-06T12:17:14Z">
        <w:r w:rsidDel="00000000" w:rsidR="00000000" w:rsidRPr="00000000">
          <w:rPr>
            <w:rtl w:val="0"/>
          </w:rPr>
          <w:delText xml:space="preserve">the </w:delText>
        </w:r>
      </w:del>
      <w:r w:rsidDel="00000000" w:rsidR="00000000" w:rsidRPr="00000000">
        <w:rPr>
          <w:rtl w:val="0"/>
        </w:rPr>
        <w:t xml:space="preserve">battery</w:t>
      </w:r>
      <w:del w:author="Parithi Govindaraju" w:id="18" w:date="2020-02-06T12:17:29Z">
        <w:r w:rsidDel="00000000" w:rsidR="00000000" w:rsidRPr="00000000">
          <w:rPr>
            <w:rtl w:val="0"/>
          </w:rPr>
          <w:delText xml:space="preserve"> as wel</w:delText>
        </w:r>
      </w:del>
      <w:r w:rsidDel="00000000" w:rsidR="00000000" w:rsidRPr="00000000">
        <w:rPr>
          <w:rtl w:val="0"/>
        </w:rPr>
        <w:t xml:space="preserve">l.</w:t>
      </w:r>
      <w:ins w:author="Parithi Govindaraju" w:id="19" w:date="2020-02-06T12:19:14Z">
        <w:r w:rsidDel="00000000" w:rsidR="00000000" w:rsidRPr="00000000">
          <w:rPr>
            <w:rtl w:val="0"/>
          </w:rPr>
          <w:t xml:space="preserve"> In this scenario,</w:t>
        </w:r>
      </w:ins>
      <w:del w:author="Parithi Govindaraju" w:id="19" w:date="2020-02-06T12:19:14Z">
        <w:r w:rsidDel="00000000" w:rsidR="00000000" w:rsidRPr="00000000">
          <w:rPr>
            <w:rtl w:val="0"/>
          </w:rPr>
        </w:r>
      </w:del>
    </w:p>
    <w:p w:rsidR="00000000" w:rsidDel="00000000" w:rsidP="00000000" w:rsidRDefault="00000000" w:rsidRPr="00000000" w14:paraId="00000011">
      <w:pPr>
        <w:spacing w:after="240" w:before="240" w:lineRule="auto"/>
        <w:rPr>
          <w:del w:author="Parithi Govindaraju" w:id="19" w:date="2020-02-06T12:19:14Z"/>
        </w:rPr>
      </w:pPr>
      <w:del w:author="Parithi Govindaraju" w:id="19" w:date="2020-02-06T12:19:14Z">
        <w:r w:rsidDel="00000000" w:rsidR="00000000" w:rsidRPr="00000000">
          <w:rPr>
            <w:rtl w:val="0"/>
          </w:rPr>
          <w:delText xml:space="preserve"> </w:delText>
        </w:r>
      </w:del>
    </w:p>
    <w:p w:rsidR="00000000" w:rsidDel="00000000" w:rsidP="00000000" w:rsidRDefault="00000000" w:rsidRPr="00000000" w14:paraId="00000012">
      <w:pPr>
        <w:spacing w:after="240" w:before="240" w:lineRule="auto"/>
        <w:rPr/>
      </w:pPr>
      <w:del w:author="Parithi Govindaraju" w:id="19" w:date="2020-02-06T12:19:14Z">
        <w:r w:rsidDel="00000000" w:rsidR="00000000" w:rsidRPr="00000000">
          <w:rPr>
            <w:rtl w:val="0"/>
          </w:rPr>
          <w:delText xml:space="preserve">T</w:delText>
        </w:r>
      </w:del>
      <w:ins w:author="Parithi Govindaraju" w:id="20" w:date="2020-02-06T12:19:14Z">
        <w:r w:rsidDel="00000000" w:rsidR="00000000" w:rsidRPr="00000000">
          <w:rPr>
            <w:rtl w:val="0"/>
          </w:rPr>
          <w:t xml:space="preserve">t</w:t>
        </w:r>
      </w:ins>
      <w:r w:rsidDel="00000000" w:rsidR="00000000" w:rsidRPr="00000000">
        <w:rPr>
          <w:rtl w:val="0"/>
        </w:rPr>
        <w:t xml:space="preserve">he system must </w:t>
      </w:r>
      <w:ins w:author="Parithi Govindaraju" w:id="21" w:date="2020-02-06T12:19:44Z">
        <w:r w:rsidDel="00000000" w:rsidR="00000000" w:rsidRPr="00000000">
          <w:rPr>
            <w:rtl w:val="0"/>
          </w:rPr>
          <w:t xml:space="preserve">be able to </w:t>
        </w:r>
      </w:ins>
      <w:r w:rsidDel="00000000" w:rsidR="00000000" w:rsidRPr="00000000">
        <w:rPr>
          <w:rtl w:val="0"/>
        </w:rPr>
        <w:t xml:space="preserve">switch between the above configurations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A topology of the Hybrid energy storage system needs to be chosen while keeping in mind the battery charging configuration. Since the load is controlled using a control unit (flight controller) , it eliminates the need for an extra power converter. Therefore, a passive energy storage topology is chosen along with a Solar charger sub-system which includes a Battery charge controller with MPPT.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The battery charge controller is a buck-boost switching regulator battery charger that implements a constant-current constant-voltage (CCCV) charging profile used for battery types such as Li-ion. The device operates from input voltages above, below or equal to the output voltage and is powered by solar panel.</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 Master Control Unit ,acquires data from the current and voltage sensors and sends the control signals to the switching circuitry based on the inputs obtained and load requirements.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A power distribution unit then distributes the power to different loads.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Low-level component control includes connection of energy storage systems along with dc-dc converters and sensors linked with them.An Intelligent control algorithm will decide the optimum use of power</w:t>
      </w:r>
      <w:del w:author="nikesh5050" w:id="22" w:date="2020-02-11T15:59:30Z">
        <w:r w:rsidDel="00000000" w:rsidR="00000000" w:rsidRPr="00000000">
          <w:rPr>
            <w:rtl w:val="0"/>
          </w:rPr>
          <w:delText xml:space="preserve">, such as employing a PID based control strategy</w:delText>
        </w:r>
      </w:del>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 </w:t>
      </w:r>
      <w:ins w:author="nikesh5050" w:id="23" w:date="2020-02-11T15:59:45Z">
        <w:r w:rsidDel="00000000" w:rsidR="00000000" w:rsidRPr="00000000">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8400"/>
                      </a:xfrm>
                      <a:prstGeom prst="rect"/>
                      <a:ln/>
                    </pic:spPr>
                  </pic:pic>
                </a:graphicData>
              </a:graphic>
            </wp:inline>
          </w:drawing>
        </w:r>
      </w:ins>
      <w:r w:rsidDel="00000000" w:rsidR="00000000" w:rsidRPr="00000000">
        <w:rPr>
          <w:rtl w:val="0"/>
        </w:rPr>
      </w:r>
    </w:p>
    <w:p w:rsidR="00000000" w:rsidDel="00000000" w:rsidP="00000000" w:rsidRDefault="00000000" w:rsidRPr="00000000" w14:paraId="0000001E">
      <w:pPr>
        <w:spacing w:after="240" w:before="240" w:lineRule="auto"/>
        <w:jc w:val="center"/>
        <w:rPr>
          <w:ins w:author="nikesh5050" w:id="24" w:date="2020-02-11T16:01:09Z"/>
        </w:rPr>
      </w:pPr>
      <w:r w:rsidDel="00000000" w:rsidR="00000000" w:rsidRPr="00000000">
        <w:rPr>
          <w:rtl w:val="0"/>
        </w:rPr>
        <w:t xml:space="preserve"> </w:t>
      </w:r>
      <w:ins w:author="nikesh5050" w:id="24" w:date="2020-02-11T16:01:09Z">
        <w:r w:rsidDel="00000000" w:rsidR="00000000" w:rsidRPr="00000000">
          <w:rPr>
            <w:rtl w:val="0"/>
          </w:rPr>
          <w:t xml:space="preserve">Fig. 1.1 Basic configuration of the energy management system</w:t>
        </w:r>
      </w:ins>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del w:author="nikesh elango" w:id="25" w:date="2020-02-14T07:34:51Z"/>
        </w:rPr>
      </w:pPr>
      <w:del w:author="nikesh elango" w:id="25" w:date="2020-02-14T07:34:51Z">
        <w:r w:rsidDel="00000000" w:rsidR="00000000" w:rsidRPr="00000000">
          <w:rPr>
            <w:rtl w:val="0"/>
          </w:rPr>
          <w:delText xml:space="preserve"> </w:delText>
        </w:r>
      </w:del>
    </w:p>
    <w:p w:rsidR="00000000" w:rsidDel="00000000" w:rsidP="00000000" w:rsidRDefault="00000000" w:rsidRPr="00000000" w14:paraId="00000021">
      <w:pPr>
        <w:spacing w:after="240" w:before="240" w:lineRule="auto"/>
        <w:rPr>
          <w:ins w:author="nikesh5050" w:id="26" w:date="2020-02-12T15:07:54Z"/>
          <w:del w:author="nikesh elango" w:id="25" w:date="2020-02-14T07:34:51Z"/>
        </w:rPr>
      </w:pPr>
      <w:ins w:author="nikesh5050" w:id="26" w:date="2020-02-12T15:07:54Z">
        <w:del w:author="nikesh elango" w:id="25" w:date="2020-02-14T07:34:51Z">
          <w:r w:rsidDel="00000000" w:rsidR="00000000" w:rsidRPr="00000000">
            <w:rPr>
              <w:rtl w:val="0"/>
            </w:rPr>
            <w:delText xml:space="preserve">  Further as the complexity of the system increases, wherein more number of Energy storage systems are employed ,topology changes with inclusion of power electronic converters and switching elements.</w:delText>
          </w:r>
        </w:del>
      </w:ins>
    </w:p>
    <w:p w:rsidR="00000000" w:rsidDel="00000000" w:rsidP="00000000" w:rsidRDefault="00000000" w:rsidRPr="00000000" w14:paraId="00000022">
      <w:pPr>
        <w:spacing w:after="240" w:before="240" w:lineRule="auto"/>
        <w:rPr>
          <w:del w:author="nikesh elango" w:id="25" w:date="2020-02-14T07:34:51Z"/>
        </w:rPr>
      </w:pPr>
      <w:ins w:author="nikesh5050" w:id="26" w:date="2020-02-12T15:07:54Z">
        <w:del w:author="nikesh elango" w:id="25" w:date="2020-02-14T07:34:51Z">
          <w:r w:rsidDel="00000000" w:rsidR="00000000" w:rsidRPr="00000000">
            <w:rPr>
              <w:rtl w:val="0"/>
            </w:rPr>
            <w:delText xml:space="preserve">The new topology may be active, semi-active or discrete hybrid[1]. </w:delText>
          </w:r>
        </w:del>
      </w:ins>
      <w:del w:author="nikesh elango" w:id="25" w:date="2020-02-14T07:34:51Z">
        <w:r w:rsidDel="00000000" w:rsidR="00000000" w:rsidRPr="00000000">
          <w:rPr>
            <w:rtl w:val="0"/>
          </w:rPr>
          <w:delText xml:space="preserve"> </w:delText>
        </w:r>
        <w:r w:rsidDel="00000000" w:rsidR="00000000" w:rsidRPr="00000000">
          <w:rPr>
            <w:rtl w:val="0"/>
          </w:rPr>
        </w:r>
      </w:del>
    </w:p>
    <w:p w:rsidR="00000000" w:rsidDel="00000000" w:rsidP="00000000" w:rsidRDefault="00000000" w:rsidRPr="00000000" w14:paraId="00000023">
      <w:pPr>
        <w:spacing w:after="240" w:before="240" w:lineRule="auto"/>
        <w:rPr>
          <w:del w:author="nikesh elango" w:id="25" w:date="2020-02-14T07:34:51Z"/>
        </w:rPr>
      </w:pPr>
      <w:del w:author="nikesh elango" w:id="25" w:date="2020-02-14T07:34:51Z">
        <w:r w:rsidDel="00000000" w:rsidR="00000000" w:rsidRPr="00000000">
          <w:rPr>
            <w:rtl w:val="0"/>
          </w:rPr>
          <w:delText xml:space="preserve"> </w:delText>
        </w:r>
      </w:del>
    </w:p>
    <w:p w:rsidR="00000000" w:rsidDel="00000000" w:rsidP="00000000" w:rsidRDefault="00000000" w:rsidRPr="00000000" w14:paraId="00000024">
      <w:pPr>
        <w:spacing w:after="240" w:before="240" w:lineRule="auto"/>
        <w:rPr>
          <w:del w:author="nikesh elango" w:id="25" w:date="2020-02-14T07:34:51Z"/>
        </w:rPr>
      </w:pPr>
      <w:del w:author="nikesh elango" w:id="25" w:date="2020-02-14T07:34:51Z">
        <w:r w:rsidDel="00000000" w:rsidR="00000000" w:rsidRPr="00000000">
          <w:rPr>
            <w:rtl w:val="0"/>
          </w:rPr>
          <w:delText xml:space="preserve"> </w:delText>
        </w:r>
      </w:del>
    </w:p>
    <w:p w:rsidR="00000000" w:rsidDel="00000000" w:rsidP="00000000" w:rsidRDefault="00000000" w:rsidRPr="00000000" w14:paraId="00000025">
      <w:pPr>
        <w:spacing w:after="240" w:before="240" w:lineRule="auto"/>
        <w:rPr>
          <w:del w:author="nikesh elango" w:id="25" w:date="2020-02-14T07:34:51Z"/>
        </w:rPr>
      </w:pPr>
      <w:del w:author="nikesh elango" w:id="25" w:date="2020-02-14T07:34:51Z">
        <w:r w:rsidDel="00000000" w:rsidR="00000000" w:rsidRPr="00000000">
          <w:rPr>
            <w:rtl w:val="0"/>
          </w:rPr>
          <w:delText xml:space="preserve"> </w:delText>
        </w:r>
      </w:del>
    </w:p>
    <w:p w:rsidR="00000000" w:rsidDel="00000000" w:rsidP="00000000" w:rsidRDefault="00000000" w:rsidRPr="00000000" w14:paraId="00000026">
      <w:pPr>
        <w:spacing w:after="240" w:before="240" w:lineRule="auto"/>
        <w:rPr>
          <w:del w:author="nikesh5050" w:id="27" w:date="2020-02-11T16:00:04Z"/>
        </w:rPr>
      </w:pPr>
      <w:del w:author="nikesh elango" w:id="25" w:date="2020-02-14T07:34:51Z">
        <w:r w:rsidDel="00000000" w:rsidR="00000000" w:rsidRPr="00000000">
          <w:rPr>
            <w:rtl w:val="0"/>
          </w:rPr>
          <w:delText xml:space="preserve"> </w:delText>
        </w:r>
      </w:del>
      <w:del w:author="nikesh5050" w:id="27" w:date="2020-02-11T16:00:04Z">
        <w:r w:rsidDel="00000000" w:rsidR="00000000" w:rsidRPr="00000000">
          <w:rPr>
            <w:rtl w:val="0"/>
          </w:rPr>
        </w:r>
      </w:del>
    </w:p>
    <w:p w:rsidR="00000000" w:rsidDel="00000000" w:rsidP="00000000" w:rsidRDefault="00000000" w:rsidRPr="00000000" w14:paraId="00000027">
      <w:pPr>
        <w:spacing w:after="240" w:before="240" w:lineRule="auto"/>
        <w:rPr/>
      </w:pPr>
      <w:del w:author="nikesh5050" w:id="27" w:date="2020-02-11T16:00:04Z">
        <w:r w:rsidDel="00000000" w:rsidR="00000000" w:rsidRPr="00000000">
          <w:rPr>
            <w:rtl w:val="0"/>
          </w:rPr>
          <w:delText xml:space="preserve">***Block diagram</w:delText>
        </w:r>
      </w:del>
      <w:r w:rsidDel="00000000" w:rsidR="00000000" w:rsidRPr="00000000">
        <w:rPr>
          <w:rtl w:val="0"/>
        </w:rPr>
      </w:r>
    </w:p>
    <w:p w:rsidR="00000000" w:rsidDel="00000000" w:rsidP="00000000" w:rsidRDefault="00000000" w:rsidRPr="00000000" w14:paraId="00000028">
      <w:pPr>
        <w:spacing w:after="240" w:before="240" w:lineRule="auto"/>
        <w:rPr>
          <w:ins w:author="nikesh5050" w:id="28" w:date="2020-02-11T16:00:26Z"/>
          <w:color w:val="ff0000"/>
        </w:rPr>
      </w:pPr>
      <w:r w:rsidDel="00000000" w:rsidR="00000000" w:rsidRPr="00000000">
        <w:rPr>
          <w:rtl w:val="0"/>
        </w:rPr>
        <w:t xml:space="preserve"> </w:t>
      </w:r>
      <w:ins w:author="nikesh5050" w:id="28" w:date="2020-02-11T16:00:26Z">
        <w:r w:rsidDel="00000000" w:rsidR="00000000" w:rsidRPr="00000000">
          <w:rPr>
            <w:color w:val="ff0000"/>
            <w:rtl w:val="0"/>
          </w:rPr>
          <w:t xml:space="preserve">The energy produced by the PV panels varies with respect to time of the day and  many external factors such as passing of clouds, etc., The regular approach would be to monitor the sensor readings for power input from solar and set a threshold limit</w:t>
        </w:r>
        <w:del w:author="Parithi Govindaraju" w:id="29" w:date="2020-02-14T05:35:08Z">
          <w:r w:rsidDel="00000000" w:rsidR="00000000" w:rsidRPr="00000000">
            <w:rPr>
              <w:color w:val="ff0000"/>
              <w:rtl w:val="0"/>
            </w:rPr>
            <w:delText xml:space="preserve">,</w:delText>
          </w:r>
        </w:del>
      </w:ins>
      <w:ins w:author="Parithi Govindaraju" w:id="29" w:date="2020-02-14T05:35:08Z">
        <w:r w:rsidDel="00000000" w:rsidR="00000000" w:rsidRPr="00000000">
          <w:rPr>
            <w:color w:val="ff0000"/>
            <w:rtl w:val="0"/>
          </w:rPr>
          <w:t xml:space="preserve">. </w:t>
        </w:r>
        <w:r w:rsidDel="00000000" w:rsidR="00000000" w:rsidRPr="00000000">
          <w:rPr>
            <w:color w:val="ff0000"/>
            <w:rtl w:val="0"/>
          </w:rPr>
          <w:t xml:space="preserve">If there</w:t>
        </w:r>
      </w:ins>
      <w:ins w:author="nikesh5050" w:id="28" w:date="2020-02-11T16:00:26Z">
        <w:del w:author="Parithi Govindaraju" w:id="29" w:date="2020-02-14T05:35:08Z">
          <w:r w:rsidDel="00000000" w:rsidR="00000000" w:rsidRPr="00000000">
            <w:rPr>
              <w:color w:val="ff0000"/>
              <w:rtl w:val="0"/>
            </w:rPr>
            <w:delText xml:space="preserve">if there</w:delText>
          </w:r>
        </w:del>
        <w:r w:rsidDel="00000000" w:rsidR="00000000" w:rsidRPr="00000000">
          <w:rPr>
            <w:color w:val="ff0000"/>
            <w:rtl w:val="0"/>
          </w:rPr>
          <w:t xml:space="preserve"> is a situation </w:t>
        </w:r>
      </w:ins>
      <w:ins w:author="Parithi Govindaraju" w:id="30" w:date="2020-02-14T05:35:23Z">
        <w:r w:rsidDel="00000000" w:rsidR="00000000" w:rsidRPr="00000000">
          <w:rPr>
            <w:color w:val="ff0000"/>
            <w:rtl w:val="0"/>
          </w:rPr>
          <w:t xml:space="preserve">where</w:t>
        </w:r>
      </w:ins>
      <w:ins w:author="nikesh5050" w:id="28" w:date="2020-02-11T16:00:26Z">
        <w:del w:author="Parithi Govindaraju" w:id="30" w:date="2020-02-14T05:35:23Z">
          <w:r w:rsidDel="00000000" w:rsidR="00000000" w:rsidRPr="00000000">
            <w:rPr>
              <w:color w:val="ff0000"/>
              <w:rtl w:val="0"/>
            </w:rPr>
            <w:delText xml:space="preserve">in which</w:delText>
          </w:r>
        </w:del>
        <w:r w:rsidDel="00000000" w:rsidR="00000000" w:rsidRPr="00000000">
          <w:rPr>
            <w:color w:val="ff0000"/>
            <w:rtl w:val="0"/>
          </w:rPr>
          <w:t xml:space="preserve"> the solar input is not sufficient to meet the load requirements and the input from the solar  is below the set threshold</w:t>
        </w:r>
      </w:ins>
      <w:ins w:author="Parithi Govindaraju" w:id="31" w:date="2020-02-14T05:35:31Z">
        <w:r w:rsidDel="00000000" w:rsidR="00000000" w:rsidRPr="00000000">
          <w:rPr>
            <w:color w:val="ff0000"/>
            <w:rtl w:val="0"/>
          </w:rPr>
          <w:t xml:space="preserve">,</w:t>
        </w:r>
      </w:ins>
      <w:ins w:author="nikesh5050" w:id="28" w:date="2020-02-11T16:00:26Z">
        <w:r w:rsidDel="00000000" w:rsidR="00000000" w:rsidRPr="00000000">
          <w:rPr>
            <w:color w:val="ff0000"/>
            <w:rtl w:val="0"/>
          </w:rPr>
          <w:t xml:space="preserve">  it is </w:t>
        </w:r>
      </w:ins>
      <w:ins w:author="Parithi Govindaraju" w:id="32" w:date="2020-02-14T05:35:42Z">
        <w:r w:rsidDel="00000000" w:rsidR="00000000" w:rsidRPr="00000000">
          <w:rPr>
            <w:color w:val="ff0000"/>
            <w:rtl w:val="0"/>
          </w:rPr>
          <w:t xml:space="preserve">recommended</w:t>
        </w:r>
      </w:ins>
      <w:ins w:author="nikesh5050" w:id="28" w:date="2020-02-11T16:00:26Z">
        <w:del w:author="Parithi Govindaraju" w:id="32" w:date="2020-02-14T05:35:42Z">
          <w:r w:rsidDel="00000000" w:rsidR="00000000" w:rsidRPr="00000000">
            <w:rPr>
              <w:color w:val="ff0000"/>
              <w:rtl w:val="0"/>
            </w:rPr>
            <w:delText xml:space="preserve">better</w:delText>
          </w:r>
        </w:del>
        <w:r w:rsidDel="00000000" w:rsidR="00000000" w:rsidRPr="00000000">
          <w:rPr>
            <w:color w:val="ff0000"/>
            <w:rtl w:val="0"/>
          </w:rPr>
          <w:t xml:space="preserve"> to disconnect the battery charging process and discharge the battery.</w:t>
        </w:r>
      </w:ins>
      <w:ins w:author="Parithi Govindaraju" w:id="33" w:date="2020-02-14T05:36:05Z">
        <w:r w:rsidDel="00000000" w:rsidR="00000000" w:rsidRPr="00000000">
          <w:rPr>
            <w:color w:val="ff0000"/>
            <w:rtl w:val="0"/>
          </w:rPr>
          <w:t xml:space="preserve"> </w:t>
        </w:r>
        <w:r w:rsidDel="00000000" w:rsidR="00000000" w:rsidRPr="00000000">
          <w:rPr>
            <w:color w:val="ff0000"/>
            <w:rtl w:val="0"/>
          </w:rPr>
          <w:t xml:space="preserve"> During this stage,</w:t>
        </w:r>
      </w:ins>
      <w:ins w:author="nikesh5050" w:id="28" w:date="2020-02-11T16:00:26Z">
        <w:r w:rsidDel="00000000" w:rsidR="00000000" w:rsidRPr="00000000">
          <w:rPr>
            <w:color w:val="ff0000"/>
            <w:rtl w:val="0"/>
          </w:rPr>
          <w:t xml:space="preserve"> </w:t>
        </w:r>
        <w:del w:author="Parithi Govindaraju" w:id="34" w:date="2020-02-14T05:36:08Z">
          <w:r w:rsidDel="00000000" w:rsidR="00000000" w:rsidRPr="00000000">
            <w:rPr>
              <w:color w:val="ff0000"/>
              <w:rtl w:val="0"/>
            </w:rPr>
            <w:delText xml:space="preserve">I</w:delText>
          </w:r>
        </w:del>
      </w:ins>
      <w:ins w:author="Parithi Govindaraju" w:id="34" w:date="2020-02-14T05:36:08Z">
        <w:r w:rsidDel="00000000" w:rsidR="00000000" w:rsidRPr="00000000">
          <w:rPr>
            <w:color w:val="ff0000"/>
            <w:rtl w:val="0"/>
          </w:rPr>
          <w:t xml:space="preserve">i</w:t>
        </w:r>
      </w:ins>
      <w:ins w:author="nikesh5050" w:id="28" w:date="2020-02-11T16:00:26Z">
        <w:r w:rsidDel="00000000" w:rsidR="00000000" w:rsidRPr="00000000">
          <w:rPr>
            <w:color w:val="ff0000"/>
            <w:rtl w:val="0"/>
          </w:rPr>
          <w:t xml:space="preserve">t is recommended to operate the vehicle in a lower power state</w:t>
        </w:r>
        <w:del w:author="Parithi Govindaraju" w:id="35" w:date="2020-02-14T05:36:03Z">
          <w:r w:rsidDel="00000000" w:rsidR="00000000" w:rsidRPr="00000000">
            <w:rPr>
              <w:color w:val="ff0000"/>
              <w:rtl w:val="0"/>
            </w:rPr>
            <w:delText xml:space="preserve"> during this stage</w:delText>
          </w:r>
        </w:del>
        <w:r w:rsidDel="00000000" w:rsidR="00000000" w:rsidRPr="00000000">
          <w:rPr>
            <w:color w:val="ff0000"/>
            <w:rtl w:val="0"/>
          </w:rPr>
          <w:t xml:space="preserve">.Once the solar power goes above the threshold the battery charging process is reset.</w:t>
        </w:r>
      </w:ins>
    </w:p>
    <w:p w:rsidR="00000000" w:rsidDel="00000000" w:rsidP="00000000" w:rsidRDefault="00000000" w:rsidRPr="00000000" w14:paraId="00000029">
      <w:pPr>
        <w:spacing w:after="240" w:before="240" w:lineRule="auto"/>
        <w:rPr>
          <w:ins w:author="nikesh5050" w:id="28" w:date="2020-02-11T16:00:26Z"/>
          <w:color w:val="ff0000"/>
        </w:rPr>
      </w:pPr>
      <w:ins w:author="nikesh5050" w:id="28" w:date="2020-02-11T16:00:26Z">
        <w:r w:rsidDel="00000000" w:rsidR="00000000" w:rsidRPr="00000000">
          <w:rPr>
            <w:color w:val="ff0000"/>
            <w:rtl w:val="0"/>
          </w:rPr>
          <w:t xml:space="preserve">If the duration of solar power  outage is very short</w:t>
        </w:r>
      </w:ins>
      <w:ins w:author="Parithi Govindaraju" w:id="36" w:date="2020-02-14T05:36:23Z">
        <w:r w:rsidDel="00000000" w:rsidR="00000000" w:rsidRPr="00000000">
          <w:rPr>
            <w:color w:val="ff0000"/>
            <w:rtl w:val="0"/>
          </w:rPr>
          <w:t xml:space="preserve">,</w:t>
        </w:r>
      </w:ins>
      <w:ins w:author="nikesh5050" w:id="28" w:date="2020-02-11T16:00:26Z">
        <w:bookmarkStart w:colFirst="0" w:colLast="0" w:name="_gjdgxs" w:id="0"/>
        <w:bookmarkEnd w:id="0"/>
        <w:r w:rsidDel="00000000" w:rsidR="00000000" w:rsidRPr="00000000">
          <w:rPr>
            <w:color w:val="ff0000"/>
            <w:rtl w:val="0"/>
          </w:rPr>
          <w:t xml:space="preserve"> considerable switching is not required. Monitoring and forecasting of the solar radiation is required to prevent this switching process inorder to lessen the stress on the battery. </w:t>
        </w:r>
      </w:ins>
    </w:p>
    <w:p w:rsidR="00000000" w:rsidDel="00000000" w:rsidP="00000000" w:rsidRDefault="00000000" w:rsidRPr="00000000" w14:paraId="0000002A">
      <w:pPr>
        <w:spacing w:after="240" w:before="240" w:lineRule="auto"/>
        <w:rPr/>
      </w:pPr>
      <w:del w:author="nikesh5050" w:id="28" w:date="2020-02-11T16:00:26Z">
        <w:r w:rsidDel="00000000" w:rsidR="00000000" w:rsidRPr="00000000">
          <w:rPr/>
          <w:drawing>
            <wp:inline distB="114300" distT="114300" distL="114300" distR="114300">
              <wp:extent cx="594360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8400"/>
                      </a:xfrm>
                      <a:prstGeom prst="rect"/>
                      <a:ln/>
                    </pic:spPr>
                  </pic:pic>
                </a:graphicData>
              </a:graphic>
            </wp:inline>
          </w:drawing>
        </w:r>
      </w:del>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w:t>
      </w:r>
      <w:ins w:author="nikesh5050" w:id="37" w:date="2020-02-12T15:01:18Z">
        <w:r w:rsidDel="00000000" w:rsidR="00000000" w:rsidRPr="00000000">
          <w:rPr>
            <w:rtl w:val="0"/>
          </w:rPr>
          <w:t xml:space="preserve">Machine learning techniques can be used to increase the accuracy of solar forecasts compared to the traditional methods. Self learning weather model and renewable forecasting (SMT) increases the accuracy of solar forecasting  by over 30% when  compared to currently available weather forecast models.[2]</w:t>
        </w:r>
      </w:ins>
      <w:r w:rsidDel="00000000" w:rsidR="00000000" w:rsidRPr="00000000">
        <w:rPr>
          <w:rtl w:val="0"/>
        </w:rPr>
      </w:r>
    </w:p>
    <w:p w:rsidR="00000000" w:rsidDel="00000000" w:rsidP="00000000" w:rsidRDefault="00000000" w:rsidRPr="00000000" w14:paraId="0000002C">
      <w:pPr>
        <w:spacing w:after="240" w:before="240" w:lineRule="auto"/>
        <w:rPr>
          <w:del w:author="nikesh elango" w:id="38" w:date="2020-02-14T07:37:03Z"/>
        </w:rPr>
      </w:pPr>
      <w:del w:author="nikesh elango" w:id="38" w:date="2020-02-14T07:37:03Z">
        <w:r w:rsidDel="00000000" w:rsidR="00000000" w:rsidRPr="00000000">
          <w:rPr>
            <w:rtl w:val="0"/>
          </w:rPr>
          <w:delText xml:space="preserve"> </w:delText>
        </w:r>
      </w:del>
    </w:p>
    <w:p w:rsidR="00000000" w:rsidDel="00000000" w:rsidP="00000000" w:rsidRDefault="00000000" w:rsidRPr="00000000" w14:paraId="0000002D">
      <w:pPr>
        <w:spacing w:after="240" w:before="240" w:lineRule="auto"/>
        <w:rPr>
          <w:ins w:author="nikesh elango" w:id="38" w:date="2020-02-14T07:37:03Z"/>
        </w:rPr>
      </w:pPr>
      <w:ins w:author="nikesh elango" w:id="38" w:date="2020-02-14T07:37:03Z">
        <w:r w:rsidDel="00000000" w:rsidR="00000000" w:rsidRPr="00000000">
          <w:rPr>
            <w:rtl w:val="0"/>
          </w:rPr>
        </w:r>
      </w:ins>
    </w:p>
    <w:p w:rsidR="00000000" w:rsidDel="00000000" w:rsidP="00000000" w:rsidRDefault="00000000" w:rsidRPr="00000000" w14:paraId="0000002E">
      <w:pPr>
        <w:spacing w:after="240" w:before="240" w:lineRule="auto"/>
        <w:rPr>
          <w:ins w:author="nikesh elango" w:id="38" w:date="2020-02-14T07:37:03Z"/>
        </w:rPr>
      </w:pPr>
      <w:ins w:author="nikesh elango" w:id="38" w:date="2020-02-14T07:37:03Z">
        <w:r w:rsidDel="00000000" w:rsidR="00000000" w:rsidRPr="00000000">
          <w:rPr>
            <w:rtl w:val="0"/>
          </w:rPr>
          <w:t xml:space="preserve">  Further as the complexity of the system increases, wherein more number of Energy storage systems are employed ,topology changes with inclusion of power electronic converters and switching elements.</w:t>
        </w:r>
      </w:ins>
    </w:p>
    <w:p w:rsidR="00000000" w:rsidDel="00000000" w:rsidP="00000000" w:rsidRDefault="00000000" w:rsidRPr="00000000" w14:paraId="0000002F">
      <w:pPr>
        <w:spacing w:after="240" w:before="240" w:lineRule="auto"/>
        <w:rPr>
          <w:ins w:author="nikesh elango" w:id="38" w:date="2020-02-14T07:37:03Z"/>
        </w:rPr>
      </w:pPr>
      <w:ins w:author="nikesh elango" w:id="38" w:date="2020-02-14T07:37:03Z">
        <w:r w:rsidDel="00000000" w:rsidR="00000000" w:rsidRPr="00000000">
          <w:rPr>
            <w:rtl w:val="0"/>
          </w:rPr>
          <w:t xml:space="preserve">The new topology may be active, semi-active or discrete hybrid[1].  </w:t>
        </w:r>
      </w:ins>
    </w:p>
    <w:p w:rsidR="00000000" w:rsidDel="00000000" w:rsidP="00000000" w:rsidRDefault="00000000" w:rsidRPr="00000000" w14:paraId="00000030">
      <w:pPr>
        <w:spacing w:after="240" w:before="240" w:lineRule="auto"/>
        <w:rPr>
          <w:ins w:author="nikesh elango" w:id="38" w:date="2020-02-14T07:37:03Z"/>
        </w:rPr>
      </w:pPr>
      <w:ins w:author="nikesh elango" w:id="38" w:date="2020-02-14T07:37:03Z">
        <w:r w:rsidDel="00000000" w:rsidR="00000000" w:rsidRPr="00000000">
          <w:rPr/>
          <w:drawing>
            <wp:inline distB="114300" distT="114300" distL="114300" distR="114300">
              <wp:extent cx="5938838" cy="243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8838" cy="2438400"/>
                      </a:xfrm>
                      <a:prstGeom prst="rect"/>
                      <a:ln/>
                    </pic:spPr>
                  </pic:pic>
                </a:graphicData>
              </a:graphic>
            </wp:inline>
          </w:drawing>
        </w:r>
        <w:r w:rsidDel="00000000" w:rsidR="00000000" w:rsidRPr="00000000">
          <w:rPr>
            <w:rtl w:val="0"/>
          </w:rPr>
        </w:r>
      </w:ins>
    </w:p>
    <w:p w:rsidR="00000000" w:rsidDel="00000000" w:rsidP="00000000" w:rsidRDefault="00000000" w:rsidRPr="00000000" w14:paraId="00000031">
      <w:pPr>
        <w:spacing w:after="240" w:before="240" w:lineRule="auto"/>
        <w:jc w:val="center"/>
        <w:rPr>
          <w:ins w:author="nikesh elango" w:id="38" w:date="2020-02-14T07:37:03Z"/>
        </w:rPr>
      </w:pPr>
      <w:ins w:author="nikesh elango" w:id="38" w:date="2020-02-14T07:37:03Z">
        <w:r w:rsidDel="00000000" w:rsidR="00000000" w:rsidRPr="00000000">
          <w:rPr>
            <w:rtl w:val="0"/>
          </w:rPr>
          <w:t xml:space="preserve"> Fig 1.2 Block diagram of EMS with multiple Energy Source(ES) along with multiple Energy Storage system(ESS)</w:t>
        </w:r>
      </w:ins>
    </w:p>
    <w:p w:rsidR="00000000" w:rsidDel="00000000" w:rsidP="00000000" w:rsidRDefault="00000000" w:rsidRPr="00000000" w14:paraId="00000032">
      <w:pPr>
        <w:spacing w:after="240" w:before="240" w:lineRule="auto"/>
        <w:jc w:val="center"/>
        <w:rPr>
          <w:ins w:author="nikesh elango" w:id="38" w:date="2020-02-14T07:37:03Z"/>
        </w:rPr>
      </w:pPr>
      <w:ins w:author="nikesh elango" w:id="38" w:date="2020-02-14T07:37:03Z">
        <w:r w:rsidDel="00000000" w:rsidR="00000000" w:rsidRPr="00000000">
          <w:rPr>
            <w:rtl w:val="0"/>
          </w:rPr>
          <w:t xml:space="preserve"> </w:t>
        </w:r>
      </w:ins>
    </w:p>
    <w:p w:rsidR="00000000" w:rsidDel="00000000" w:rsidP="00000000" w:rsidRDefault="00000000" w:rsidRPr="00000000" w14:paraId="00000033">
      <w:pPr>
        <w:spacing w:after="240" w:before="240" w:lineRule="auto"/>
        <w:rPr>
          <w:ins w:author="nikesh elango" w:id="38" w:date="2020-02-14T07:37:03Z"/>
        </w:rPr>
      </w:pPr>
      <w:ins w:author="nikesh elango" w:id="38" w:date="2020-02-14T07:37:03Z">
        <w:r w:rsidDel="00000000" w:rsidR="00000000" w:rsidRPr="00000000">
          <w:rPr>
            <w:rtl w:val="0"/>
          </w:rPr>
          <w:t xml:space="preserve"> The advantage of adding multiple hybrid storage systems is an overall increase in specific power and/or specific energy. High power storage elements </w:t>
        </w:r>
        <w:r w:rsidDel="00000000" w:rsidR="00000000" w:rsidRPr="00000000">
          <w:rPr>
            <w:rtl w:val="0"/>
          </w:rPr>
          <w:t xml:space="preserve">enable</w:t>
        </w:r>
        <w:r w:rsidDel="00000000" w:rsidR="00000000" w:rsidRPr="00000000">
          <w:rPr>
            <w:rtl w:val="0"/>
          </w:rPr>
          <w:t xml:space="preserve"> acceleration or deceleration of power. In contrast High-energy storage elements ensures the long-term supply and in general realized using Li-ion cells. In case of multiple Energy storage systems , several factors need </w:t>
        </w:r>
        <w:r w:rsidDel="00000000" w:rsidR="00000000" w:rsidRPr="00000000">
          <w:rPr>
            <w:rtl w:val="0"/>
          </w:rPr>
          <w:t xml:space="preserve">to be considered</w:t>
        </w:r>
        <w:r w:rsidDel="00000000" w:rsidR="00000000" w:rsidRPr="00000000">
          <w:rPr>
            <w:rtl w:val="0"/>
          </w:rPr>
          <w:t xml:space="preserve"> in deciding which is the best source to be utilized. These factors vary from time, temperature,nature of load,charge/discharge characteristics etc.,</w:t>
        </w:r>
      </w:ins>
    </w:p>
    <w:p w:rsidR="00000000" w:rsidDel="00000000" w:rsidP="00000000" w:rsidRDefault="00000000" w:rsidRPr="00000000" w14:paraId="00000034">
      <w:pPr>
        <w:spacing w:after="240" w:before="240" w:lineRule="auto"/>
        <w:rPr>
          <w:ins w:author="nikesh elango" w:id="38" w:date="2020-02-14T07:37:03Z"/>
        </w:rPr>
      </w:pPr>
      <w:ins w:author="nikesh elango" w:id="38" w:date="2020-02-14T07:37:03Z">
        <w:r w:rsidDel="00000000" w:rsidR="00000000" w:rsidRPr="00000000">
          <w:rPr>
            <w:rtl w:val="0"/>
          </w:rPr>
          <w:t xml:space="preserve"> In order to increase the source efficiency and power quality an active distribution of power flow is necessary , where the storage units are coupled with a dc-dc converter. The controlling of these units can be done using several techniques such as PID based control strategy or fuzzy based approach. Any of the Optimization control technique can be implemented to effectively switch between the sources and the storage elements   </w:t>
        </w:r>
      </w:ins>
    </w:p>
    <w:p w:rsidR="00000000" w:rsidDel="00000000" w:rsidP="00000000" w:rsidRDefault="00000000" w:rsidRPr="00000000" w14:paraId="00000035">
      <w:pPr>
        <w:spacing w:after="240" w:before="240" w:lineRule="auto"/>
        <w:rPr>
          <w:del w:author="nikesh elango" w:id="39" w:date="2020-02-14T08:21:50Z"/>
          <w:i w:val="1"/>
          <w:sz w:val="18"/>
          <w:szCs w:val="18"/>
        </w:rPr>
      </w:pPr>
      <w:ins w:author="nikesh elango" w:id="38" w:date="2020-02-14T07:37:03Z">
        <w:r w:rsidDel="00000000" w:rsidR="00000000" w:rsidRPr="00000000">
          <w:rPr>
            <w:rtl w:val="0"/>
          </w:rPr>
          <w:t xml:space="preserve"> </w:t>
        </w:r>
      </w:ins>
      <w:del w:author="nikesh elango" w:id="39" w:date="2020-02-14T08:21:50Z">
        <w:r w:rsidDel="00000000" w:rsidR="00000000" w:rsidRPr="00000000">
          <w:rPr>
            <w:i w:val="1"/>
            <w:sz w:val="18"/>
            <w:szCs w:val="18"/>
            <w:rtl w:val="0"/>
          </w:rPr>
          <w:delText xml:space="preserve"> </w:delText>
        </w:r>
      </w:del>
    </w:p>
    <w:p w:rsidR="00000000" w:rsidDel="00000000" w:rsidP="00000000" w:rsidRDefault="00000000" w:rsidRPr="00000000" w14:paraId="00000036">
      <w:pPr>
        <w:spacing w:after="240" w:before="240" w:lineRule="auto"/>
        <w:rPr>
          <w:del w:author="nikesh elango" w:id="39" w:date="2020-02-14T08:21:50Z"/>
        </w:rPr>
      </w:pPr>
      <w:del w:author="nikesh elango" w:id="39" w:date="2020-02-14T08:21:50Z">
        <w:r w:rsidDel="00000000" w:rsidR="00000000" w:rsidRPr="00000000">
          <w:rPr>
            <w:rtl w:val="0"/>
          </w:rPr>
          <w:delText xml:space="preserve"> </w:delText>
        </w:r>
      </w:del>
    </w:p>
    <w:p w:rsidR="00000000" w:rsidDel="00000000" w:rsidP="00000000" w:rsidRDefault="00000000" w:rsidRPr="00000000" w14:paraId="00000037">
      <w:pPr>
        <w:spacing w:after="240" w:before="240" w:lineRule="auto"/>
        <w:rPr>
          <w:del w:author="nikesh elango" w:id="44" w:date="2020-02-14T08:22:09Z"/>
        </w:rPr>
      </w:pPr>
      <w:del w:author="nikesh elango" w:id="40" w:date="2020-02-14T08:21:54Z">
        <w:r w:rsidDel="00000000" w:rsidR="00000000" w:rsidRPr="00000000">
          <w:rPr>
            <w:rtl w:val="0"/>
          </w:rPr>
          <w:delText xml:space="preserve"> </w:delText>
        </w:r>
      </w:del>
      <w:r w:rsidDel="00000000" w:rsidR="00000000" w:rsidRPr="00000000">
        <w:rPr>
          <w:rtl w:val="0"/>
        </w:rPr>
        <w:t xml:space="preserve">Optimization control is divided into global optimization and real-time optimization (RTO) methods. There are lots of strategies under each subdivision of R</w:t>
      </w:r>
      <w:ins w:author="nikesh elango" w:id="41" w:date="2020-02-14T08:25:18Z">
        <w:r w:rsidDel="00000000" w:rsidR="00000000" w:rsidRPr="00000000">
          <w:rPr>
            <w:rtl w:val="0"/>
          </w:rPr>
          <w:t xml:space="preserve">ule </w:t>
        </w:r>
      </w:ins>
      <w:r w:rsidDel="00000000" w:rsidR="00000000" w:rsidRPr="00000000">
        <w:rPr>
          <w:rtl w:val="0"/>
        </w:rPr>
        <w:t xml:space="preserve">B</w:t>
      </w:r>
      <w:ins w:author="nikesh elango" w:id="42" w:date="2020-02-14T08:25:27Z">
        <w:r w:rsidDel="00000000" w:rsidR="00000000" w:rsidRPr="00000000">
          <w:rPr>
            <w:rtl w:val="0"/>
          </w:rPr>
          <w:t xml:space="preserve">ased</w:t>
        </w:r>
      </w:ins>
      <w:r w:rsidDel="00000000" w:rsidR="00000000" w:rsidRPr="00000000">
        <w:rPr>
          <w:rtl w:val="0"/>
        </w:rPr>
        <w:t xml:space="preserve"> and optimization-based control. Few examples are Linear programming ,genetic algorithm, adaptive fuzzy RB,Neural network, Model predictive control etc.,</w:t>
      </w:r>
      <w:ins w:author="nikesh5050" w:id="43" w:date="2020-02-12T15:08:31Z">
        <w:r w:rsidDel="00000000" w:rsidR="00000000" w:rsidRPr="00000000">
          <w:rPr>
            <w:rtl w:val="0"/>
          </w:rPr>
          <w:t xml:space="preserve">[3]</w:t>
        </w:r>
      </w:ins>
      <w:ins w:author="nikesh elango" w:id="44" w:date="2020-02-14T08:22:09Z">
        <w:r w:rsidDel="00000000" w:rsidR="00000000" w:rsidRPr="00000000">
          <w:rPr>
            <w:rtl w:val="0"/>
          </w:rPr>
          <w:t xml:space="preserve"> Factors such as computational time,structural complexity,type of solution and requirement of prior knowledge need to be considered in selecting the right strategy.</w:t>
        </w:r>
      </w:ins>
      <w:del w:author="nikesh elango" w:id="44" w:date="2020-02-14T08:22:09Z">
        <w:r w:rsidDel="00000000" w:rsidR="00000000" w:rsidRPr="00000000">
          <w:rPr>
            <w:rtl w:val="0"/>
          </w:rPr>
        </w:r>
      </w:del>
    </w:p>
    <w:p w:rsidR="00000000" w:rsidDel="00000000" w:rsidP="00000000" w:rsidRDefault="00000000" w:rsidRPr="00000000" w14:paraId="00000038">
      <w:pPr>
        <w:spacing w:after="240" w:before="240" w:lineRule="auto"/>
        <w:rPr/>
      </w:pPr>
      <w:del w:author="nikesh elango" w:id="44" w:date="2020-02-14T08:22:09Z">
        <w:r w:rsidDel="00000000" w:rsidR="00000000" w:rsidRPr="00000000">
          <w:rPr>
            <w:rtl w:val="0"/>
          </w:rPr>
          <w:delText xml:space="preserve"> </w:delText>
        </w:r>
      </w:del>
      <w:ins w:author="nikesh elango" w:id="44" w:date="2020-02-14T08:22:09Z">
        <w:r w:rsidDel="00000000" w:rsidR="00000000" w:rsidRPr="00000000">
          <w:rPr>
            <w:rtl w:val="0"/>
          </w:rPr>
          <w:t xml:space="preserve">Using these modern techniques will improve the system stability, </w:t>
        </w:r>
        <w:r w:rsidDel="00000000" w:rsidR="00000000" w:rsidRPr="00000000">
          <w:rPr>
            <w:rtl w:val="0"/>
          </w:rPr>
          <w:t xml:space="preserve">increase the</w:t>
        </w:r>
        <w:r w:rsidDel="00000000" w:rsidR="00000000" w:rsidRPr="00000000">
          <w:rPr>
            <w:rtl w:val="0"/>
          </w:rPr>
          <w:t xml:space="preserve"> efficiency as well as extend the battery lifetime.</w:t>
        </w:r>
      </w:ins>
      <w:r w:rsidDel="00000000" w:rsidR="00000000" w:rsidRPr="00000000">
        <w:rPr>
          <w:rtl w:val="0"/>
        </w:rPr>
      </w:r>
    </w:p>
    <w:p w:rsidR="00000000" w:rsidDel="00000000" w:rsidP="00000000" w:rsidRDefault="00000000" w:rsidRPr="00000000" w14:paraId="00000039">
      <w:pPr>
        <w:spacing w:after="240" w:before="240" w:lineRule="auto"/>
        <w:rPr>
          <w:ins w:author="nikesh5050" w:id="45" w:date="2020-02-12T15:08:20Z"/>
          <w:i w:val="1"/>
          <w:sz w:val="18"/>
          <w:szCs w:val="18"/>
        </w:rPr>
      </w:pPr>
      <w:ins w:author="nikesh5050" w:id="45" w:date="2020-02-12T15:08:20Z">
        <w:r w:rsidDel="00000000" w:rsidR="00000000" w:rsidRPr="00000000">
          <w:rPr>
            <w:i w:val="1"/>
            <w:sz w:val="18"/>
            <w:szCs w:val="18"/>
            <w:rtl w:val="0"/>
          </w:rPr>
          <w:t xml:space="preserve">[1]</w:t>
        </w:r>
        <w:commentRangeStart w:id="0"/>
        <w:r w:rsidDel="00000000" w:rsidR="00000000" w:rsidRPr="00000000">
          <w:rPr>
            <w:i w:val="1"/>
            <w:sz w:val="18"/>
            <w:szCs w:val="18"/>
            <w:rtl w:val="0"/>
          </w:rPr>
          <w:t xml:space="preserve">JES Review of system topologies for hybrid electrical energy storage systems</w:t>
        </w:r>
        <w:commentRangeEnd w:id="0"/>
        <w:r w:rsidDel="00000000" w:rsidR="00000000" w:rsidRPr="00000000">
          <w:commentReference w:id="0"/>
        </w:r>
        <w:r w:rsidDel="00000000" w:rsidR="00000000" w:rsidRPr="00000000">
          <w:rPr>
            <w:rtl w:val="0"/>
          </w:rPr>
        </w:r>
      </w:ins>
    </w:p>
    <w:p w:rsidR="00000000" w:rsidDel="00000000" w:rsidP="00000000" w:rsidRDefault="00000000" w:rsidRPr="00000000" w14:paraId="0000003A">
      <w:pPr>
        <w:spacing w:after="240" w:before="240" w:lineRule="auto"/>
        <w:rPr>
          <w:ins w:author="nikesh5050" w:id="45" w:date="2020-02-12T15:08:20Z"/>
          <w:i w:val="1"/>
          <w:sz w:val="18"/>
          <w:szCs w:val="18"/>
        </w:rPr>
      </w:pPr>
      <w:ins w:author="nikesh5050" w:id="45" w:date="2020-02-12T15:08:20Z">
        <w:r w:rsidDel="00000000" w:rsidR="00000000" w:rsidRPr="00000000">
          <w:rPr>
            <w:i w:val="1"/>
            <w:sz w:val="18"/>
            <w:szCs w:val="18"/>
            <w:rtl w:val="0"/>
          </w:rPr>
          <w:t xml:space="preserve">[2]Baseline and target values for regional and point PV power forecasts: Toward improved solar forecasting</w:t>
        </w:r>
      </w:ins>
    </w:p>
    <w:p w:rsidR="00000000" w:rsidDel="00000000" w:rsidP="00000000" w:rsidRDefault="00000000" w:rsidRPr="00000000" w14:paraId="0000003B">
      <w:pPr>
        <w:spacing w:after="240" w:before="240" w:lineRule="auto"/>
        <w:rPr>
          <w:ins w:author="nikesh5050" w:id="46" w:date="2020-02-12T15:09:37Z"/>
          <w:i w:val="1"/>
          <w:sz w:val="18"/>
          <w:szCs w:val="18"/>
        </w:rPr>
      </w:pPr>
      <w:ins w:author="nikesh5050" w:id="45" w:date="2020-02-12T15:08:20Z">
        <w:r w:rsidDel="00000000" w:rsidR="00000000" w:rsidRPr="00000000">
          <w:rPr>
            <w:i w:val="1"/>
            <w:sz w:val="18"/>
            <w:szCs w:val="18"/>
            <w:rtl w:val="0"/>
          </w:rPr>
          <w:t xml:space="preserve">[3]</w:t>
        </w:r>
      </w:ins>
      <w:r w:rsidDel="00000000" w:rsidR="00000000" w:rsidRPr="00000000">
        <w:rPr>
          <w:i w:val="1"/>
          <w:sz w:val="18"/>
          <w:szCs w:val="18"/>
          <w:rtl w:val="0"/>
        </w:rPr>
        <w:t xml:space="preserve">A Review of Energy Management System in Battery Electric Vehicle with Hybrid Electrical Energy Source</w:t>
      </w:r>
      <w:ins w:author="nikesh5050" w:id="46" w:date="2020-02-12T15:09:37Z">
        <w:r w:rsidDel="00000000" w:rsidR="00000000" w:rsidRPr="00000000">
          <w:rPr>
            <w:rtl w:val="0"/>
          </w:rPr>
        </w:r>
      </w:ins>
    </w:p>
    <w:p w:rsidR="00000000" w:rsidDel="00000000" w:rsidP="00000000" w:rsidRDefault="00000000" w:rsidRPr="00000000" w14:paraId="0000003C">
      <w:pPr>
        <w:spacing w:after="240" w:before="240" w:lineRule="auto"/>
        <w:rPr>
          <w:del w:author="nikesh5050" w:id="46" w:date="2020-02-12T15:09:37Z"/>
          <w:i w:val="1"/>
          <w:sz w:val="18"/>
          <w:szCs w:val="18"/>
        </w:rPr>
      </w:pPr>
      <w:del w:author="nikesh5050" w:id="46" w:date="2020-02-12T15:09:37Z">
        <w:r w:rsidDel="00000000" w:rsidR="00000000" w:rsidRPr="00000000">
          <w:rPr>
            <w:rtl w:val="0"/>
          </w:rPr>
        </w:r>
      </w:del>
    </w:p>
    <w:p w:rsidR="00000000" w:rsidDel="00000000" w:rsidP="00000000" w:rsidRDefault="00000000" w:rsidRPr="00000000" w14:paraId="0000003D">
      <w:pPr>
        <w:spacing w:after="240" w:before="240" w:lineRule="auto"/>
        <w:rPr>
          <w:del w:author="nikesh5050" w:id="46" w:date="2020-02-12T15:09:37Z"/>
        </w:rPr>
      </w:pPr>
      <w:del w:author="nikesh5050" w:id="46" w:date="2020-02-12T15:09:37Z">
        <w:r w:rsidDel="00000000" w:rsidR="00000000" w:rsidRPr="00000000">
          <w:rPr>
            <w:rtl w:val="0"/>
          </w:rPr>
          <w:delText xml:space="preserve"> </w:delText>
        </w:r>
      </w:del>
    </w:p>
    <w:p w:rsidR="00000000" w:rsidDel="00000000" w:rsidP="00000000" w:rsidRDefault="00000000" w:rsidRPr="00000000" w14:paraId="0000003E">
      <w:pPr>
        <w:spacing w:after="240" w:before="240" w:lineRule="auto"/>
        <w:rPr>
          <w:del w:author="nikesh5050" w:id="46" w:date="2020-02-12T15:09:37Z"/>
        </w:rPr>
      </w:pPr>
      <w:del w:author="nikesh5050" w:id="46" w:date="2020-02-12T15:09:37Z">
        <w:r w:rsidDel="00000000" w:rsidR="00000000" w:rsidRPr="00000000">
          <w:rPr>
            <w:rtl w:val="0"/>
          </w:rPr>
          <w:delText xml:space="preserve"> </w:delText>
        </w:r>
      </w:del>
    </w:p>
    <w:p w:rsidR="00000000" w:rsidDel="00000000" w:rsidP="00000000" w:rsidRDefault="00000000" w:rsidRPr="00000000" w14:paraId="0000003F">
      <w:pPr>
        <w:spacing w:after="240" w:before="240" w:lineRule="auto"/>
        <w:rPr>
          <w:del w:author="nikesh5050" w:id="46" w:date="2020-02-12T15:09:37Z"/>
        </w:rPr>
      </w:pPr>
      <w:del w:author="nikesh5050" w:id="46" w:date="2020-02-12T15:09:37Z">
        <w:r w:rsidDel="00000000" w:rsidR="00000000" w:rsidRPr="00000000">
          <w:rPr>
            <w:rtl w:val="0"/>
          </w:rPr>
          <w:delText xml:space="preserve"> </w:delText>
        </w:r>
      </w:del>
    </w:p>
    <w:p w:rsidR="00000000" w:rsidDel="00000000" w:rsidP="00000000" w:rsidRDefault="00000000" w:rsidRPr="00000000" w14:paraId="00000040">
      <w:pPr>
        <w:spacing w:after="240" w:before="240" w:lineRule="auto"/>
        <w:rPr>
          <w:del w:author="nikesh5050" w:id="46" w:date="2020-02-12T15:09:37Z"/>
        </w:rPr>
      </w:pPr>
      <w:del w:author="nikesh5050" w:id="46" w:date="2020-02-12T15:09:37Z">
        <w:r w:rsidDel="00000000" w:rsidR="00000000" w:rsidRPr="00000000">
          <w:rPr>
            <w:rtl w:val="0"/>
          </w:rPr>
          <w:delText xml:space="preserve"> </w:delText>
        </w:r>
      </w:del>
    </w:p>
    <w:p w:rsidR="00000000" w:rsidDel="00000000" w:rsidP="00000000" w:rsidRDefault="00000000" w:rsidRPr="00000000" w14:paraId="00000041">
      <w:pPr>
        <w:spacing w:after="240" w:before="240" w:lineRule="auto"/>
        <w:rPr/>
        <w:pPrChange w:author="nikesh5050" w:id="0" w:date="2020-02-12T15:00:14Z">
          <w:pPr/>
        </w:pPrChange>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rithi Govindaraju" w:id="0" w:date="2020-02-06T12:22:26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the AIAA/IEEE journal format for citations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